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6AB4" w:rsidRDefault="008D2ED0">
      <w:pPr>
        <w:pStyle w:val="Title"/>
      </w:pPr>
      <w:r>
        <w:t>PLOS Formatting Requests</w:t>
      </w:r>
    </w:p>
    <w:p w14:paraId="00000002" w14:textId="77777777" w:rsidR="005B6AB4" w:rsidRDefault="008D2ED0">
      <w:pPr>
        <w:pStyle w:val="Heading1"/>
        <w:jc w:val="both"/>
      </w:pPr>
      <w:bookmarkStart w:id="0" w:name="_heading=h.gjdgxs" w:colFirst="0" w:colLast="0"/>
      <w:bookmarkEnd w:id="0"/>
      <w:r>
        <w:t>For: "Ten Quick Tips for Making Things Findable"</w:t>
      </w:r>
    </w:p>
    <w:p w14:paraId="00000003" w14:textId="77777777" w:rsidR="005B6AB4" w:rsidRDefault="005B6AB4"/>
    <w:p w14:paraId="00000004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before="120" w:after="120"/>
        <w:ind w:left="720"/>
        <w:rPr>
          <w:b/>
          <w:color w:val="404040"/>
          <w:sz w:val="24"/>
          <w:szCs w:val="24"/>
        </w:rPr>
      </w:pPr>
      <w:r>
        <w:rPr>
          <w:rFonts w:eastAsia="Calibri"/>
          <w:color w:val="404040"/>
          <w:sz w:val="24"/>
          <w:szCs w:val="24"/>
        </w:rPr>
        <w:t xml:space="preserve">As a Latex submission, please provide the .TEX file for your manuscript along with an updated reference PDF marked up with the changes you have made. </w:t>
      </w:r>
      <w:r>
        <w:rPr>
          <w:b/>
          <w:color w:val="404040"/>
          <w:sz w:val="24"/>
          <w:szCs w:val="24"/>
        </w:rPr>
        <w:t>Please ensure your final .</w:t>
      </w:r>
      <w:r>
        <w:rPr>
          <w:b/>
          <w:color w:val="404040"/>
          <w:sz w:val="24"/>
          <w:szCs w:val="24"/>
        </w:rPr>
        <w:t>TEX</w:t>
      </w:r>
      <w:r>
        <w:rPr>
          <w:b/>
          <w:color w:val="404040"/>
          <w:sz w:val="24"/>
          <w:szCs w:val="24"/>
        </w:rPr>
        <w:t xml:space="preserve"> file does not contain marked changes as this is the file that will be used f</w:t>
      </w:r>
      <w:r>
        <w:rPr>
          <w:b/>
          <w:color w:val="404040"/>
          <w:sz w:val="24"/>
          <w:szCs w:val="24"/>
        </w:rPr>
        <w:t>or typesetting.</w:t>
      </w:r>
    </w:p>
    <w:p w14:paraId="00000005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before="120" w:after="120"/>
        <w:ind w:left="720"/>
        <w:rPr>
          <w:rFonts w:eastAsia="Calibri"/>
          <w:color w:val="404040"/>
          <w:sz w:val="24"/>
          <w:szCs w:val="24"/>
        </w:rPr>
      </w:pPr>
      <w:r>
        <w:rPr>
          <w:rFonts w:eastAsia="Calibri"/>
          <w:color w:val="404040"/>
          <w:sz w:val="24"/>
          <w:szCs w:val="24"/>
        </w:rPr>
        <w:t>To access your manuscript and complete these changes, please follow the link in the email we sent you. You will find the submission in "Current Task Assignments</w:t>
      </w:r>
      <w:proofErr w:type="gramStart"/>
      <w:r>
        <w:rPr>
          <w:rFonts w:eastAsia="Calibri"/>
          <w:color w:val="404040"/>
          <w:sz w:val="24"/>
          <w:szCs w:val="24"/>
        </w:rPr>
        <w:t>", and</w:t>
      </w:r>
      <w:proofErr w:type="gramEnd"/>
      <w:r>
        <w:rPr>
          <w:rFonts w:eastAsia="Calibri"/>
          <w:color w:val="404040"/>
          <w:sz w:val="24"/>
          <w:szCs w:val="24"/>
        </w:rPr>
        <w:t xml:space="preserve"> will need to click "Submit Task" in order to upload your corrected file(s</w:t>
      </w:r>
      <w:r>
        <w:rPr>
          <w:rFonts w:eastAsia="Calibri"/>
          <w:color w:val="404040"/>
          <w:sz w:val="24"/>
          <w:szCs w:val="24"/>
        </w:rPr>
        <w:t>).</w:t>
      </w:r>
    </w:p>
    <w:p w14:paraId="00000006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before="120" w:after="120"/>
        <w:ind w:left="720"/>
        <w:rPr>
          <w:rFonts w:eastAsia="Calibri"/>
          <w:color w:val="404040"/>
          <w:sz w:val="24"/>
          <w:szCs w:val="24"/>
        </w:rPr>
      </w:pPr>
      <w:r>
        <w:rPr>
          <w:rFonts w:eastAsia="Calibri"/>
          <w:b/>
          <w:color w:val="404040"/>
          <w:sz w:val="24"/>
          <w:szCs w:val="24"/>
        </w:rPr>
        <w:t>This is the FINAL stage for you to copyedit your manuscript and figure files.</w:t>
      </w:r>
      <w:r>
        <w:rPr>
          <w:rFonts w:eastAsia="Calibri"/>
          <w:color w:val="404040"/>
          <w:sz w:val="24"/>
          <w:szCs w:val="24"/>
        </w:rPr>
        <w:t xml:space="preserve"> We strongly recommend that all authors double check ALL files prior to the final versions being submitted. Changes to the manuscript, statements, author list, references, equa</w:t>
      </w:r>
      <w:r>
        <w:rPr>
          <w:rFonts w:eastAsia="Calibri"/>
          <w:color w:val="404040"/>
          <w:sz w:val="24"/>
          <w:szCs w:val="24"/>
        </w:rPr>
        <w:t>tions, or figures, including resizing, at the proof stage WILL NOT BE ACCEPTED.</w:t>
      </w:r>
    </w:p>
    <w:p w14:paraId="00000007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shd w:val="clear" w:color="auto" w:fill="DEEBF6"/>
        <w:spacing w:before="120" w:after="120"/>
        <w:ind w:left="720"/>
        <w:rPr>
          <w:rFonts w:eastAsia="Calibri"/>
          <w:color w:val="404040"/>
          <w:sz w:val="24"/>
          <w:szCs w:val="24"/>
        </w:rPr>
      </w:pPr>
      <w:r>
        <w:rPr>
          <w:rFonts w:eastAsia="Calibri"/>
          <w:b/>
          <w:color w:val="404040"/>
          <w:sz w:val="24"/>
          <w:szCs w:val="24"/>
        </w:rPr>
        <w:t>Questions?</w:t>
      </w:r>
      <w:r>
        <w:rPr>
          <w:rFonts w:eastAsia="Calibri"/>
          <w:color w:val="404040"/>
          <w:sz w:val="24"/>
          <w:szCs w:val="24"/>
        </w:rPr>
        <w:t xml:space="preserve"> Email ploscompbiol@plos.org quoting your manuscript number.</w:t>
      </w:r>
    </w:p>
    <w:p w14:paraId="00000008" w14:textId="77777777" w:rsidR="005B6AB4" w:rsidRDefault="008D2ED0">
      <w:pPr>
        <w:pStyle w:val="Heading1"/>
      </w:pPr>
      <w:r>
        <w:t>METADATA CHECK</w:t>
      </w:r>
    </w:p>
    <w:p w14:paraId="00000009" w14:textId="77777777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t>Please confirm that the following information is correct and contact us if any changes are</w:t>
      </w:r>
      <w:r>
        <w:rPr>
          <w:sz w:val="24"/>
          <w:szCs w:val="24"/>
        </w:rPr>
        <w:t xml:space="preserve"> necessary. This information will be indexed in PubMed and published by </w:t>
      </w:r>
      <w:r>
        <w:rPr>
          <w:i/>
          <w:sz w:val="24"/>
          <w:szCs w:val="24"/>
        </w:rPr>
        <w:t>PLOS Computational Biology</w:t>
      </w:r>
      <w:r>
        <w:rPr>
          <w:sz w:val="24"/>
          <w:szCs w:val="24"/>
        </w:rPr>
        <w:t xml:space="preserve"> as you have written them.</w:t>
      </w:r>
    </w:p>
    <w:p w14:paraId="0000000A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Your </w:t>
      </w:r>
      <w:r>
        <w:rPr>
          <w:rFonts w:eastAsia="Calibri"/>
          <w:b/>
          <w:color w:val="000000"/>
          <w:sz w:val="24"/>
          <w:szCs w:val="24"/>
        </w:rPr>
        <w:t>Author Contributions</w:t>
      </w:r>
      <w:r>
        <w:rPr>
          <w:rFonts w:eastAsia="Calibri"/>
          <w:color w:val="000000"/>
          <w:sz w:val="24"/>
          <w:szCs w:val="24"/>
        </w:rPr>
        <w:t xml:space="preserve"> will be typeset as follows:</w:t>
      </w:r>
    </w:p>
    <w:p w14:paraId="0000000B" w14:textId="13A75ACA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Conceptualization: Sarah Lin</w:t>
      </w:r>
      <w:ins w:id="1" w:author="Greg Wilson" w:date="2020-11-11T06:33:00Z">
        <w:r w:rsidR="002B7F0C">
          <w:rPr>
            <w:rFonts w:eastAsia="Calibri"/>
            <w:color w:val="000000"/>
            <w:sz w:val="24"/>
            <w:szCs w:val="24"/>
          </w:rPr>
          <w:t xml:space="preserve">, </w:t>
        </w:r>
      </w:ins>
      <w:proofErr w:type="spellStart"/>
      <w:ins w:id="2" w:author="Greg Wilson" w:date="2020-11-11T06:34:00Z">
        <w:r w:rsidR="002B7F0C">
          <w:rPr>
            <w:rFonts w:eastAsia="Calibri"/>
            <w:color w:val="000000"/>
            <w:sz w:val="24"/>
            <w:szCs w:val="24"/>
          </w:rPr>
          <w:t>Ibraheem</w:t>
        </w:r>
        <w:proofErr w:type="spellEnd"/>
        <w:r w:rsidR="002B7F0C">
          <w:rPr>
            <w:rFonts w:eastAsia="Calibri"/>
            <w:color w:val="000000"/>
            <w:sz w:val="24"/>
            <w:szCs w:val="24"/>
          </w:rPr>
          <w:t xml:space="preserve"> Ali, </w:t>
        </w:r>
      </w:ins>
      <w:ins w:id="3" w:author="Greg Wilson" w:date="2020-11-11T06:33:00Z">
        <w:r w:rsidR="002B7F0C">
          <w:rPr>
            <w:rFonts w:eastAsia="Calibri"/>
            <w:color w:val="000000"/>
            <w:sz w:val="24"/>
            <w:szCs w:val="24"/>
          </w:rPr>
          <w:t>Greg Wilson</w:t>
        </w:r>
      </w:ins>
    </w:p>
    <w:p w14:paraId="0000000C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Data curation: </w:t>
      </w:r>
    </w:p>
    <w:p w14:paraId="0000000D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Formal analysis: </w:t>
      </w:r>
    </w:p>
    <w:p w14:paraId="0000000E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Funding acquisition: </w:t>
      </w:r>
    </w:p>
    <w:p w14:paraId="0000000F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Investigation: </w:t>
      </w:r>
    </w:p>
    <w:p w14:paraId="00000010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Methodology: </w:t>
      </w:r>
    </w:p>
    <w:p w14:paraId="00000011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Project administration: </w:t>
      </w:r>
    </w:p>
    <w:p w14:paraId="00000012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Resources: </w:t>
      </w:r>
    </w:p>
    <w:p w14:paraId="00000013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Software: </w:t>
      </w:r>
    </w:p>
    <w:p w14:paraId="00000014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Supervision:</w:t>
      </w:r>
    </w:p>
    <w:p w14:paraId="00000015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Validation:</w:t>
      </w:r>
    </w:p>
    <w:p w14:paraId="00000016" w14:textId="77777777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Visualization: </w:t>
      </w:r>
    </w:p>
    <w:p w14:paraId="00000017" w14:textId="401F48C3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Writing original draft: </w:t>
      </w:r>
      <w:r>
        <w:rPr>
          <w:sz w:val="24"/>
          <w:szCs w:val="24"/>
        </w:rPr>
        <w:t xml:space="preserve">Sarah Lin, </w:t>
      </w:r>
      <w:proofErr w:type="spellStart"/>
      <w:r>
        <w:rPr>
          <w:sz w:val="24"/>
          <w:szCs w:val="24"/>
        </w:rPr>
        <w:t>Ibraheem</w:t>
      </w:r>
      <w:proofErr w:type="spellEnd"/>
      <w:r>
        <w:rPr>
          <w:sz w:val="24"/>
          <w:szCs w:val="24"/>
        </w:rPr>
        <w:t xml:space="preserve"> Ali</w:t>
      </w:r>
      <w:ins w:id="4" w:author="Greg Wilson" w:date="2020-11-11T06:34:00Z">
        <w:r w:rsidR="002B7F0C">
          <w:rPr>
            <w:sz w:val="24"/>
            <w:szCs w:val="24"/>
          </w:rPr>
          <w:t>, Greg Wilson</w:t>
        </w:r>
      </w:ins>
    </w:p>
    <w:p w14:paraId="00000018" w14:textId="5F99367E" w:rsidR="005B6AB4" w:rsidRDefault="008D2E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Writing review &amp; editing: </w:t>
      </w:r>
      <w:r>
        <w:rPr>
          <w:sz w:val="24"/>
          <w:szCs w:val="24"/>
        </w:rPr>
        <w:t>Sarah Lin</w:t>
      </w:r>
      <w:ins w:id="5" w:author="Greg Wilson" w:date="2020-11-11T06:34:00Z">
        <w:r w:rsidR="002B7F0C">
          <w:rPr>
            <w:sz w:val="24"/>
            <w:szCs w:val="24"/>
          </w:rPr>
          <w:t xml:space="preserve">, </w:t>
        </w:r>
        <w:proofErr w:type="spellStart"/>
        <w:r w:rsidR="002B7F0C">
          <w:rPr>
            <w:sz w:val="24"/>
            <w:szCs w:val="24"/>
          </w:rPr>
          <w:t>Ibraheem</w:t>
        </w:r>
        <w:proofErr w:type="spellEnd"/>
        <w:r w:rsidR="002B7F0C">
          <w:rPr>
            <w:sz w:val="24"/>
            <w:szCs w:val="24"/>
          </w:rPr>
          <w:t xml:space="preserve"> Ali, Greg Wilson</w:t>
        </w:r>
      </w:ins>
    </w:p>
    <w:p w14:paraId="00000019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color w:val="000000"/>
          <w:sz w:val="24"/>
          <w:szCs w:val="24"/>
        </w:rPr>
      </w:pPr>
    </w:p>
    <w:p w14:paraId="0000001A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1440"/>
        <w:rPr>
          <w:rFonts w:eastAsia="Calibri"/>
          <w:color w:val="000000"/>
          <w:sz w:val="24"/>
          <w:szCs w:val="24"/>
        </w:rPr>
      </w:pPr>
    </w:p>
    <w:p w14:paraId="0000001B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left="1440"/>
        <w:rPr>
          <w:rFonts w:eastAsia="Calibri"/>
          <w:color w:val="000000"/>
          <w:sz w:val="24"/>
          <w:szCs w:val="24"/>
          <w:highlight w:val="yellow"/>
        </w:rPr>
      </w:pPr>
    </w:p>
    <w:p w14:paraId="0000001C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Your </w:t>
      </w:r>
      <w:r>
        <w:rPr>
          <w:rFonts w:eastAsia="Calibri"/>
          <w:b/>
          <w:color w:val="000000"/>
          <w:sz w:val="24"/>
          <w:szCs w:val="24"/>
        </w:rPr>
        <w:t>financial disclosure</w:t>
      </w:r>
      <w:r>
        <w:rPr>
          <w:rFonts w:eastAsia="Calibri"/>
          <w:color w:val="000000"/>
          <w:sz w:val="24"/>
          <w:szCs w:val="24"/>
        </w:rPr>
        <w:t xml:space="preserve"> will be typeset as follows:</w:t>
      </w:r>
    </w:p>
    <w:p w14:paraId="0000001D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Not funded.</w:t>
      </w:r>
    </w:p>
    <w:p w14:paraId="0000001E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rFonts w:eastAsia="Calibri"/>
          <w:color w:val="000000"/>
          <w:sz w:val="24"/>
          <w:szCs w:val="24"/>
        </w:rPr>
      </w:pPr>
    </w:p>
    <w:p w14:paraId="0000001F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Your </w:t>
      </w:r>
      <w:r>
        <w:rPr>
          <w:rFonts w:eastAsia="Calibri"/>
          <w:b/>
          <w:color w:val="000000"/>
          <w:sz w:val="24"/>
          <w:szCs w:val="24"/>
        </w:rPr>
        <w:t xml:space="preserve">competing </w:t>
      </w:r>
      <w:proofErr w:type="gramStart"/>
      <w:r>
        <w:rPr>
          <w:rFonts w:eastAsia="Calibri"/>
          <w:b/>
          <w:color w:val="000000"/>
          <w:sz w:val="24"/>
          <w:szCs w:val="24"/>
        </w:rPr>
        <w:t>interests</w:t>
      </w:r>
      <w:proofErr w:type="gramEnd"/>
      <w:r>
        <w:rPr>
          <w:rFonts w:eastAsia="Calibri"/>
          <w:color w:val="000000"/>
          <w:sz w:val="24"/>
          <w:szCs w:val="24"/>
        </w:rPr>
        <w:t xml:space="preserve"> statement will be typeset as follows:</w:t>
      </w:r>
    </w:p>
    <w:p w14:paraId="00000020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authors have declared that no competing interests exist.</w:t>
      </w:r>
    </w:p>
    <w:p w14:paraId="00000021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rFonts w:eastAsia="Calibri"/>
          <w:color w:val="000000"/>
          <w:sz w:val="24"/>
          <w:szCs w:val="24"/>
          <w:highlight w:val="yellow"/>
        </w:rPr>
      </w:pPr>
    </w:p>
    <w:p w14:paraId="00000022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The details of the </w:t>
      </w:r>
      <w:r>
        <w:rPr>
          <w:rFonts w:eastAsia="Calibri"/>
          <w:b/>
          <w:color w:val="000000"/>
          <w:sz w:val="24"/>
          <w:szCs w:val="24"/>
        </w:rPr>
        <w:t>corresponding author</w:t>
      </w:r>
      <w:r>
        <w:rPr>
          <w:rFonts w:eastAsia="Calibri"/>
          <w:color w:val="000000"/>
          <w:sz w:val="24"/>
          <w:szCs w:val="24"/>
        </w:rPr>
        <w:t xml:space="preserve"> will be typeset as follows:</w:t>
      </w:r>
    </w:p>
    <w:p w14:paraId="00000023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Greg Wilson</w:t>
      </w:r>
    </w:p>
    <w:p w14:paraId="00000024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gvwilson@third-bit.com</w:t>
      </w:r>
    </w:p>
    <w:p w14:paraId="00000025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proofErr w:type="spellStart"/>
      <w:r>
        <w:rPr>
          <w:rFonts w:eastAsia="Calibri"/>
          <w:color w:val="000000"/>
          <w:sz w:val="24"/>
          <w:szCs w:val="24"/>
        </w:rPr>
        <w:t>ORCiD</w:t>
      </w:r>
      <w:proofErr w:type="spellEnd"/>
      <w:r>
        <w:rPr>
          <w:rFonts w:eastAsia="Calibri"/>
          <w:color w:val="000000"/>
          <w:sz w:val="24"/>
          <w:szCs w:val="24"/>
        </w:rPr>
        <w:t xml:space="preserve"> 0000-0001-8659-8979</w:t>
      </w:r>
    </w:p>
    <w:p w14:paraId="00000026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color w:val="000000"/>
          <w:sz w:val="24"/>
          <w:szCs w:val="24"/>
        </w:rPr>
      </w:pPr>
    </w:p>
    <w:p w14:paraId="00000027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Please check the </w:t>
      </w:r>
      <w:r>
        <w:rPr>
          <w:rFonts w:eastAsia="Calibri"/>
          <w:b/>
          <w:color w:val="000000"/>
          <w:sz w:val="24"/>
          <w:szCs w:val="24"/>
        </w:rPr>
        <w:t>authorship and affiliations</w:t>
      </w:r>
      <w:r>
        <w:rPr>
          <w:rFonts w:eastAsia="Calibri"/>
          <w:color w:val="000000"/>
          <w:sz w:val="24"/>
          <w:szCs w:val="24"/>
        </w:rPr>
        <w:t xml:space="preserve"> list on the title page of your manuscript. These details will be used to index the authorship of your manuscript and therefore should be checked carefully for any errors.</w:t>
      </w:r>
    </w:p>
    <w:p w14:paraId="00000028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00000029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Please ensure that if you have any protocols associated with </w:t>
      </w:r>
      <w:hyperlink r:id="rId6">
        <w:r>
          <w:rPr>
            <w:rFonts w:eastAsia="Calibri"/>
            <w:color w:val="0563C1"/>
            <w:sz w:val="24"/>
            <w:szCs w:val="24"/>
            <w:u w:val="single"/>
          </w:rPr>
          <w:t>protocols.io</w:t>
        </w:r>
      </w:hyperlink>
      <w:r>
        <w:rPr>
          <w:rFonts w:eastAsia="Calibri"/>
          <w:color w:val="000000"/>
          <w:sz w:val="24"/>
          <w:szCs w:val="24"/>
        </w:rPr>
        <w:t xml:space="preserve"> in your manuscript, they are made public before publication to guarantee immediate access to the methodological details.</w:t>
      </w:r>
    </w:p>
    <w:p w14:paraId="0000002A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0000002B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Your </w:t>
      </w:r>
      <w:r>
        <w:rPr>
          <w:rFonts w:eastAsia="Calibri"/>
          <w:b/>
          <w:color w:val="000000"/>
          <w:sz w:val="24"/>
          <w:szCs w:val="24"/>
        </w:rPr>
        <w:t xml:space="preserve">title </w:t>
      </w:r>
      <w:r>
        <w:rPr>
          <w:rFonts w:eastAsia="Calibri"/>
          <w:color w:val="000000"/>
          <w:sz w:val="24"/>
          <w:szCs w:val="24"/>
        </w:rPr>
        <w:t>will be typeset from the submission system, not the manuscript file. Please check that the following is correct:</w:t>
      </w:r>
    </w:p>
    <w:p w14:paraId="0000002C" w14:textId="77777777" w:rsidR="005B6AB4" w:rsidRDefault="008D2E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Ten Quick Tips for Making Things Findable</w:t>
      </w:r>
    </w:p>
    <w:p w14:paraId="0000002D" w14:textId="77777777" w:rsidR="005B6AB4" w:rsidRDefault="008D2E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Your </w:t>
      </w:r>
      <w:r>
        <w:rPr>
          <w:rFonts w:eastAsia="Calibri"/>
          <w:b/>
          <w:color w:val="000000"/>
          <w:sz w:val="24"/>
          <w:szCs w:val="24"/>
        </w:rPr>
        <w:t>short title</w:t>
      </w:r>
      <w:r>
        <w:rPr>
          <w:rFonts w:eastAsia="Calibri"/>
          <w:color w:val="000000"/>
          <w:sz w:val="24"/>
          <w:szCs w:val="24"/>
        </w:rPr>
        <w:t xml:space="preserve"> will be typeset from the submission system, not the manuscript file. Please ch</w:t>
      </w:r>
      <w:r>
        <w:rPr>
          <w:rFonts w:eastAsia="Calibri"/>
          <w:color w:val="000000"/>
          <w:sz w:val="24"/>
          <w:szCs w:val="24"/>
        </w:rPr>
        <w:t>eck that the following is correct:</w:t>
      </w:r>
    </w:p>
    <w:p w14:paraId="0000002E" w14:textId="12A62AD2" w:rsidR="005B6AB4" w:rsidRDefault="002B7F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ins w:id="6" w:author="Greg Wilson" w:date="2020-11-11T06:34:00Z">
        <w:r>
          <w:rPr>
            <w:rFonts w:eastAsia="Calibri"/>
            <w:color w:val="000000"/>
            <w:sz w:val="24"/>
            <w:szCs w:val="24"/>
          </w:rPr>
          <w:t xml:space="preserve">Ten Quick Tips for </w:t>
        </w:r>
      </w:ins>
      <w:ins w:id="7" w:author="Greg Wilson" w:date="2020-11-11T06:35:00Z">
        <w:r>
          <w:rPr>
            <w:rFonts w:eastAsia="Calibri"/>
            <w:color w:val="000000"/>
            <w:sz w:val="24"/>
            <w:szCs w:val="24"/>
          </w:rPr>
          <w:t>Making Things Findable</w:t>
        </w:r>
      </w:ins>
    </w:p>
    <w:p w14:paraId="0000002F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color w:val="000000"/>
          <w:sz w:val="24"/>
          <w:szCs w:val="24"/>
        </w:rPr>
      </w:pPr>
    </w:p>
    <w:p w14:paraId="00000030" w14:textId="1EF0CD1C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if you wish any word to be </w:t>
      </w:r>
      <w:r>
        <w:rPr>
          <w:b/>
          <w:sz w:val="24"/>
          <w:szCs w:val="24"/>
        </w:rPr>
        <w:t>italicised</w:t>
      </w:r>
      <w:r>
        <w:rPr>
          <w:sz w:val="24"/>
          <w:szCs w:val="24"/>
        </w:rPr>
        <w:t xml:space="preserve">, this will need to be manually changed in the Editorial Manager system. Please contact the journal office to address this. </w:t>
      </w:r>
      <w:ins w:id="8" w:author="Greg Wilson" w:date="2020-11-11T06:35:00Z">
        <w:r w:rsidR="002B7F0C">
          <w:rPr>
            <w:sz w:val="24"/>
            <w:szCs w:val="24"/>
          </w:rPr>
          <w:t>Does this refer only to the title?</w:t>
        </w:r>
      </w:ins>
    </w:p>
    <w:p w14:paraId="00000031" w14:textId="77777777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t xml:space="preserve">Please pay special attention to your Supporting Information files, as these will be published as given. Make sure that all tracked </w:t>
      </w:r>
      <w:r>
        <w:rPr>
          <w:sz w:val="24"/>
          <w:szCs w:val="24"/>
        </w:rPr>
        <w:t>changes, if present, have been accepted before submitting the final versions for publication.</w:t>
      </w:r>
    </w:p>
    <w:p w14:paraId="00000032" w14:textId="77777777" w:rsidR="005B6AB4" w:rsidRDefault="008D2ED0">
      <w:pPr>
        <w:pStyle w:val="Heading1"/>
      </w:pPr>
      <w:r>
        <w:t>MANUSCRIPT REQUIREMENTS</w:t>
      </w:r>
    </w:p>
    <w:p w14:paraId="00000033" w14:textId="77777777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t>Please update your manuscript with the following changes:</w:t>
      </w:r>
    </w:p>
    <w:p w14:paraId="00000034" w14:textId="3654FD5C" w:rsidR="005B6AB4" w:rsidRDefault="008D2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note that your .</w:t>
      </w:r>
      <w:proofErr w:type="spellStart"/>
      <w:r>
        <w:rPr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file does not include the reference information. Please e</w:t>
      </w:r>
      <w:r>
        <w:rPr>
          <w:sz w:val="24"/>
          <w:szCs w:val="24"/>
        </w:rPr>
        <w:t>nsure that all reference information is included within the .</w:t>
      </w:r>
      <w:proofErr w:type="spellStart"/>
      <w:r>
        <w:rPr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file rather than in a </w:t>
      </w:r>
      <w:proofErr w:type="gramStart"/>
      <w:r>
        <w:rPr>
          <w:sz w:val="24"/>
          <w:szCs w:val="24"/>
        </w:rPr>
        <w:t>separate .bib</w:t>
      </w:r>
      <w:proofErr w:type="gramEnd"/>
      <w:r>
        <w:rPr>
          <w:sz w:val="24"/>
          <w:szCs w:val="24"/>
        </w:rPr>
        <w:t xml:space="preserve"> or .</w:t>
      </w:r>
      <w:proofErr w:type="spellStart"/>
      <w:r>
        <w:rPr>
          <w:sz w:val="24"/>
          <w:szCs w:val="24"/>
        </w:rPr>
        <w:t>bbl</w:t>
      </w:r>
      <w:proofErr w:type="spellEnd"/>
      <w:r>
        <w:rPr>
          <w:sz w:val="24"/>
          <w:szCs w:val="24"/>
        </w:rPr>
        <w:t xml:space="preserve"> file.</w:t>
      </w:r>
      <w:ins w:id="9" w:author="Greg Wilson" w:date="2020-11-11T06:35:00Z">
        <w:r w:rsidR="002B7F0C">
          <w:rPr>
            <w:sz w:val="24"/>
            <w:szCs w:val="24"/>
          </w:rPr>
          <w:t xml:space="preserve"> Added</w:t>
        </w:r>
      </w:ins>
    </w:p>
    <w:p w14:paraId="00000035" w14:textId="498D2ED3" w:rsidR="005B6AB4" w:rsidRDefault="008D2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Please provide a detailed Financial Disclosure statement. This is published with the article, therefore should be completed in full sentences</w:t>
      </w:r>
      <w:r>
        <w:rPr>
          <w:sz w:val="24"/>
          <w:szCs w:val="24"/>
        </w:rPr>
        <w:t xml:space="preserve"> and contain the exact wording you wish to be published.</w:t>
      </w:r>
      <w:ins w:id="10" w:author="Greg Wilson" w:date="2020-11-11T06:37:00Z">
        <w:r w:rsidR="002B7F0C">
          <w:rPr>
            <w:sz w:val="24"/>
            <w:szCs w:val="24"/>
          </w:rPr>
          <w:t xml:space="preserve"> The authors received no specific funding for this work.</w:t>
        </w:r>
      </w:ins>
    </w:p>
    <w:p w14:paraId="00000036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37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Please clarify all sources of funding (financial or material support) for your study. List the grants (with grant number) or organizations (with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) that supported your study, including funding received from your institution. </w:t>
      </w:r>
    </w:p>
    <w:p w14:paraId="00000038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 State the initials, al</w:t>
      </w:r>
      <w:r>
        <w:rPr>
          <w:sz w:val="24"/>
          <w:szCs w:val="24"/>
        </w:rPr>
        <w:t>ongside each funding source, of each author to receive each grant.</w:t>
      </w:r>
    </w:p>
    <w:p w14:paraId="00000039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 State what role the funders took in the study. If the funders had no role in your study, please state: “The funders had no role in study design, data collection and analysis, decision to</w:t>
      </w:r>
      <w:r>
        <w:rPr>
          <w:sz w:val="24"/>
          <w:szCs w:val="24"/>
        </w:rPr>
        <w:t xml:space="preserve"> publish, or preparation of the manuscript.”</w:t>
      </w:r>
    </w:p>
    <w:p w14:paraId="0000003A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 If any authors received a salary from any of your funders, please state which authors and which funders.</w:t>
      </w:r>
    </w:p>
    <w:p w14:paraId="0000003B" w14:textId="2838BC8A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If you did not receive any funding for this study, please simply state: “The authors received no specif</w:t>
      </w:r>
      <w:r>
        <w:rPr>
          <w:sz w:val="24"/>
          <w:szCs w:val="24"/>
        </w:rPr>
        <w:t>ic funding for this work.”</w:t>
      </w:r>
      <w:ins w:id="11" w:author="Greg Wilson" w:date="2020-11-11T06:37:00Z">
        <w:r w:rsidR="002B7F0C">
          <w:rPr>
            <w:sz w:val="24"/>
            <w:szCs w:val="24"/>
          </w:rPr>
          <w:t xml:space="preserve"> &lt;- stated above – where should this be added.</w:t>
        </w:r>
      </w:ins>
    </w:p>
    <w:p w14:paraId="0000003C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3D" w14:textId="5C6E210F" w:rsidR="005B6AB4" w:rsidRDefault="008D2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Affiliations should include an institution, a city, and a country (no postcode). US affiliations need the state as well, written out in full (with no abbreviations). Please amend your affiliation list accordingly.</w:t>
      </w:r>
      <w:ins w:id="12" w:author="Greg Wilson" w:date="2020-11-11T06:37:00Z">
        <w:r w:rsidR="002B7F0C">
          <w:rPr>
            <w:sz w:val="24"/>
            <w:szCs w:val="24"/>
          </w:rPr>
          <w:t xml:space="preserve"> </w:t>
        </w:r>
      </w:ins>
      <w:ins w:id="13" w:author="Greg Wilson" w:date="2020-11-11T06:38:00Z">
        <w:r w:rsidR="002B7F0C">
          <w:rPr>
            <w:sz w:val="24"/>
            <w:szCs w:val="24"/>
          </w:rPr>
          <w:t>Done</w:t>
        </w:r>
      </w:ins>
    </w:p>
    <w:p w14:paraId="0000003E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3F" w14:textId="18C14D8B" w:rsidR="005B6AB4" w:rsidRDefault="008D2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Please ensure</w:t>
      </w:r>
      <w:r>
        <w:rPr>
          <w:sz w:val="24"/>
          <w:szCs w:val="24"/>
        </w:rPr>
        <w:t xml:space="preserve"> that all main figure files are clearly </w:t>
      </w:r>
      <w:proofErr w:type="spellStart"/>
      <w:r>
        <w:rPr>
          <w:sz w:val="24"/>
          <w:szCs w:val="24"/>
        </w:rPr>
        <w:t>labeled</w:t>
      </w:r>
      <w:proofErr w:type="spellEnd"/>
      <w:r>
        <w:rPr>
          <w:sz w:val="24"/>
          <w:szCs w:val="24"/>
        </w:rPr>
        <w:t>. The file name should be in the format “Fig1.tif” and the file description should be “Fig 1”.</w:t>
      </w:r>
      <w:ins w:id="14" w:author="Greg Wilson" w:date="2020-11-11T06:46:00Z">
        <w:r>
          <w:rPr>
            <w:sz w:val="24"/>
            <w:szCs w:val="24"/>
          </w:rPr>
          <w:t xml:space="preserve"> Done</w:t>
        </w:r>
      </w:ins>
    </w:p>
    <w:p w14:paraId="00000040" w14:textId="77777777" w:rsidR="005B6AB4" w:rsidRDefault="005B6A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41" w14:textId="2854BDB6" w:rsidR="005B6AB4" w:rsidRDefault="008D2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Please ensure that all main figures and legends are referenced in the manuscript as Fig 1, Fig 2, etc. (including</w:t>
      </w:r>
      <w:r>
        <w:rPr>
          <w:sz w:val="24"/>
          <w:szCs w:val="24"/>
        </w:rPr>
        <w:t xml:space="preserve"> capitalization), rather than Figure 1, Figure 2, etc. Please note, however, that the file names themselves must not include the space, i.e. Fig1.tif, Fig2.eps. </w:t>
      </w:r>
      <w:ins w:id="15" w:author="Greg Wilson" w:date="2020-11-11T06:46:00Z">
        <w:r>
          <w:rPr>
            <w:sz w:val="24"/>
            <w:szCs w:val="24"/>
          </w:rPr>
          <w:t>Done</w:t>
        </w:r>
      </w:ins>
    </w:p>
    <w:p w14:paraId="00000042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Please use the following examples of naming conventions for citing multiple figures in your manuscript:</w:t>
      </w:r>
    </w:p>
    <w:p w14:paraId="00000043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Figs 3 and 4</w:t>
      </w:r>
    </w:p>
    <w:p w14:paraId="00000044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Figs 3, 4, and 7</w:t>
      </w:r>
    </w:p>
    <w:p w14:paraId="00000045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Figs 1-5</w:t>
      </w:r>
    </w:p>
    <w:p w14:paraId="00000046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Fig 3A and 3B</w:t>
      </w:r>
    </w:p>
    <w:p w14:paraId="00000047" w14:textId="77777777" w:rsidR="005B6AB4" w:rsidRDefault="008D2E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Figs 3A and 7B</w:t>
      </w:r>
    </w:p>
    <w:p w14:paraId="00000048" w14:textId="77777777" w:rsidR="005B6AB4" w:rsidRDefault="005B6AB4">
      <w:pPr>
        <w:rPr>
          <w:b/>
          <w:sz w:val="36"/>
          <w:szCs w:val="36"/>
          <w:u w:val="single"/>
        </w:rPr>
      </w:pPr>
    </w:p>
    <w:p w14:paraId="00000049" w14:textId="77777777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also upload a Striking Image to accompany your article if one is </w:t>
      </w:r>
      <w:r>
        <w:rPr>
          <w:sz w:val="24"/>
          <w:szCs w:val="24"/>
        </w:rPr>
        <w:t xml:space="preserve">available. If this image is judged to be suitable, it may be featured on our website. Images should be high resolution, eye-catching, single panel images. If your image is from someone other than yourself, please ensure that the artist has read and agreed </w:t>
      </w:r>
      <w:r>
        <w:rPr>
          <w:sz w:val="24"/>
          <w:szCs w:val="24"/>
        </w:rPr>
        <w:t xml:space="preserve">to the terms and conditions of the </w:t>
      </w:r>
      <w:hyperlink r:id="rId7">
        <w:r>
          <w:rPr>
            <w:color w:val="0563C1"/>
            <w:sz w:val="24"/>
            <w:szCs w:val="24"/>
            <w:u w:val="single"/>
          </w:rPr>
          <w:t>Creative Commons Attribution License</w:t>
        </w:r>
      </w:hyperlink>
      <w:r>
        <w:rPr>
          <w:sz w:val="24"/>
          <w:szCs w:val="24"/>
        </w:rPr>
        <w:t xml:space="preserve">. </w:t>
      </w:r>
    </w:p>
    <w:p w14:paraId="0000004A" w14:textId="77777777" w:rsidR="005B6AB4" w:rsidRDefault="008D2ED0">
      <w:pPr>
        <w:rPr>
          <w:sz w:val="24"/>
          <w:szCs w:val="24"/>
        </w:rPr>
      </w:pPr>
      <w:r>
        <w:rPr>
          <w:sz w:val="24"/>
          <w:szCs w:val="24"/>
        </w:rPr>
        <w:t>Note: we cannot publish copyrighted images. When uploading a Striking Image, please also provide a document containing</w:t>
      </w:r>
      <w:r>
        <w:rPr>
          <w:sz w:val="24"/>
          <w:szCs w:val="24"/>
        </w:rPr>
        <w:t xml:space="preserve"> a suitable caption for the image, and appropriate credit to the image’s creator. This document can be uploaded as a second ‘Striking Image’ file type. </w:t>
      </w:r>
    </w:p>
    <w:p w14:paraId="0000004B" w14:textId="77777777" w:rsidR="005B6AB4" w:rsidRDefault="005B6AB4"/>
    <w:p w14:paraId="0000004C" w14:textId="77777777" w:rsidR="005B6AB4" w:rsidRDefault="005B6AB4"/>
    <w:p w14:paraId="0000004D" w14:textId="77777777" w:rsidR="005B6AB4" w:rsidRDefault="005B6AB4"/>
    <w:sectPr w:rsidR="005B6A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71944"/>
    <w:multiLevelType w:val="multilevel"/>
    <w:tmpl w:val="FC80608E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7C0CB5"/>
    <w:multiLevelType w:val="multilevel"/>
    <w:tmpl w:val="76D09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003674"/>
    <w:multiLevelType w:val="multilevel"/>
    <w:tmpl w:val="791ECFD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 Wilson">
    <w15:presenceInfo w15:providerId="AD" w15:userId="S::greg@rstudioinc.onmicrosoft.com::421a6f64-6797-42c5-8b93-e7216bcc2c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B4"/>
    <w:rsid w:val="002B7F0C"/>
    <w:rsid w:val="005B6AB4"/>
    <w:rsid w:val="008D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8BAC"/>
  <w15:docId w15:val="{E4EEE74B-040D-7E4E-A244-DE932EAE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C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E4CA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2E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A1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E4C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Style2">
    <w:name w:val="Style2"/>
    <w:basedOn w:val="Quote"/>
    <w:link w:val="Style2Char"/>
    <w:qFormat/>
    <w:rsid w:val="002E4CA1"/>
    <w:pPr>
      <w:shd w:val="clear" w:color="auto" w:fill="DEEAF6" w:themeFill="accent1" w:themeFillTint="33"/>
      <w:spacing w:before="120" w:after="120"/>
      <w:ind w:left="720" w:right="0"/>
      <w:jc w:val="left"/>
    </w:pPr>
    <w:rPr>
      <w:i w:val="0"/>
      <w:iCs w:val="0"/>
      <w:sz w:val="24"/>
      <w:szCs w:val="24"/>
    </w:rPr>
  </w:style>
  <w:style w:type="character" w:customStyle="1" w:styleId="Style2Char">
    <w:name w:val="Style2 Char"/>
    <w:basedOn w:val="QuoteChar"/>
    <w:link w:val="Style2"/>
    <w:rsid w:val="002E4CA1"/>
    <w:rPr>
      <w:rFonts w:eastAsiaTheme="minorEastAsia"/>
      <w:i w:val="0"/>
      <w:iCs w:val="0"/>
      <w:color w:val="404040" w:themeColor="text1" w:themeTint="BF"/>
      <w:sz w:val="24"/>
      <w:szCs w:val="24"/>
      <w:shd w:val="clear" w:color="auto" w:fill="DEEAF6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2E4C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A1"/>
    <w:rPr>
      <w:rFonts w:eastAsiaTheme="minorEastAsia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7D9F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tocols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r8E0+DGqWSwSSSPiOv4nTZb/g==">AMUW2mUumdCQCo8Iin7pYOVGN8lM/nmosvMr7X2M3lqttdN37hajQbOmB5jA8fBbi0/UdJqus6ewl7evB7pA4fDRz3pPcUKKLQrl2dvUHP08jbGNdRxuNju1F2xRJCC47nCq+bBU6YS9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Beardmore</dc:creator>
  <cp:lastModifiedBy>Greg Wilson</cp:lastModifiedBy>
  <cp:revision>2</cp:revision>
  <dcterms:created xsi:type="dcterms:W3CDTF">2018-12-14T16:15:00Z</dcterms:created>
  <dcterms:modified xsi:type="dcterms:W3CDTF">2020-11-11T11:56:00Z</dcterms:modified>
</cp:coreProperties>
</file>